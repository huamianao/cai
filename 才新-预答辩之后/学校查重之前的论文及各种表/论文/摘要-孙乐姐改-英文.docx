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0B4" w:rsidRDefault="000F10B4" w:rsidP="000F10B4">
      <w:pPr>
        <w:spacing w:line="600" w:lineRule="auto"/>
        <w:ind w:rightChars="100" w:right="210"/>
        <w:jc w:val="center"/>
        <w:rPr>
          <w:rFonts w:ascii="Times New Roman" w:eastAsia="黑体" w:hAnsi="Times New Roman" w:cs="黑体"/>
          <w:b/>
          <w:bCs/>
          <w:sz w:val="32"/>
          <w:szCs w:val="32"/>
        </w:rPr>
      </w:pPr>
      <w:r>
        <w:rPr>
          <w:rFonts w:ascii="Times New Roman" w:eastAsia="黑体" w:hAnsi="Times New Roman" w:cs="黑体"/>
          <w:b/>
          <w:bCs/>
          <w:sz w:val="32"/>
          <w:szCs w:val="3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Times New Roman" w:eastAsia="黑体" w:hAnsi="Times New Roman" w:cs="黑体"/>
          <w:b/>
          <w:bCs/>
          <w:sz w:val="32"/>
          <w:szCs w:val="32"/>
        </w:rPr>
        <w:instrText>ADDIN CNKISM.UserStyle</w:instrText>
      </w:r>
      <w:r>
        <w:rPr>
          <w:rFonts w:ascii="Times New Roman" w:eastAsia="黑体" w:hAnsi="Times New Roman" w:cs="黑体"/>
          <w:b/>
          <w:bCs/>
          <w:sz w:val="32"/>
          <w:szCs w:val="32"/>
        </w:rPr>
      </w:r>
      <w:r>
        <w:rPr>
          <w:rFonts w:ascii="Times New Roman" w:eastAsia="黑体" w:hAnsi="Times New Roman" w:cs="黑体"/>
          <w:b/>
          <w:bCs/>
          <w:sz w:val="32"/>
          <w:szCs w:val="32"/>
        </w:rPr>
        <w:fldChar w:fldCharType="end"/>
      </w:r>
      <w:r>
        <w:rPr>
          <w:rFonts w:ascii="Times New Roman" w:eastAsia="黑体" w:hAnsi="Times New Roman" w:cs="黑体" w:hint="eastAsia"/>
          <w:b/>
          <w:bCs/>
          <w:sz w:val="32"/>
          <w:szCs w:val="32"/>
        </w:rPr>
        <w:t>基于</w:t>
      </w:r>
      <w:r>
        <w:rPr>
          <w:rFonts w:ascii="Times New Roman" w:eastAsia="黑体" w:hAnsi="Times New Roman" w:cs="Times New Roman"/>
          <w:b/>
          <w:bCs/>
          <w:sz w:val="32"/>
          <w:szCs w:val="32"/>
        </w:rPr>
        <w:t>SDN</w:t>
      </w:r>
      <w:r>
        <w:rPr>
          <w:rFonts w:ascii="Times New Roman" w:eastAsia="黑体" w:hAnsi="Times New Roman" w:cs="黑体" w:hint="eastAsia"/>
          <w:b/>
          <w:bCs/>
          <w:sz w:val="32"/>
          <w:szCs w:val="32"/>
        </w:rPr>
        <w:t>网络的视频流媒体传输性能研究</w:t>
      </w:r>
    </w:p>
    <w:p w:rsidR="000F10B4" w:rsidRDefault="000F10B4" w:rsidP="000F10B4">
      <w:pPr>
        <w:spacing w:beforeLines="50" w:before="156" w:afterLines="50" w:after="156" w:line="720" w:lineRule="auto"/>
        <w:jc w:val="left"/>
        <w:rPr>
          <w:rFonts w:ascii="Times New Roman" w:eastAsia="宋体" w:hAnsi="Times New Roman" w:cs="宋体"/>
          <w:b/>
          <w:bCs/>
          <w:sz w:val="28"/>
          <w:szCs w:val="28"/>
        </w:rPr>
      </w:pPr>
      <w:r>
        <w:rPr>
          <w:rFonts w:ascii="Times New Roman" w:eastAsia="宋体" w:hAnsi="Times New Roman" w:cs="宋体" w:hint="eastAsia"/>
          <w:b/>
          <w:bCs/>
          <w:sz w:val="28"/>
          <w:szCs w:val="28"/>
        </w:rPr>
        <w:t>学</w:t>
      </w:r>
      <w:r>
        <w:rPr>
          <w:rFonts w:ascii="Times New Roman" w:eastAsia="宋体" w:hAnsi="Times New Roman" w:cs="宋体"/>
          <w:b/>
          <w:bCs/>
          <w:sz w:val="28"/>
          <w:szCs w:val="28"/>
        </w:rPr>
        <w:t xml:space="preserve">  </w:t>
      </w:r>
      <w:r>
        <w:rPr>
          <w:rFonts w:ascii="Times New Roman" w:eastAsia="宋体" w:hAnsi="Times New Roman" w:cs="宋体" w:hint="eastAsia"/>
          <w:b/>
          <w:bCs/>
          <w:sz w:val="28"/>
          <w:szCs w:val="28"/>
        </w:rPr>
        <w:t>科：</w:t>
      </w:r>
      <w:r>
        <w:rPr>
          <w:rFonts w:ascii="Times New Roman" w:eastAsia="宋体" w:hAnsi="Times New Roman" w:cs="宋体" w:hint="eastAsia"/>
          <w:sz w:val="28"/>
          <w:szCs w:val="28"/>
        </w:rPr>
        <w:t>模式识别与智能系统</w:t>
      </w:r>
    </w:p>
    <w:p w:rsidR="000F10B4" w:rsidRDefault="000F10B4" w:rsidP="000F10B4">
      <w:pPr>
        <w:spacing w:beforeLines="50" w:before="156" w:afterLines="50" w:after="156" w:line="720" w:lineRule="auto"/>
        <w:jc w:val="left"/>
        <w:rPr>
          <w:rFonts w:ascii="Times New Roman" w:eastAsia="宋体" w:hAnsi="Times New Roman" w:cs="宋体"/>
          <w:b/>
          <w:bCs/>
          <w:sz w:val="28"/>
          <w:szCs w:val="28"/>
        </w:rPr>
      </w:pPr>
      <w:r>
        <w:rPr>
          <w:rFonts w:ascii="Times New Roman" w:eastAsia="宋体" w:hAnsi="Times New Roman" w:cs="宋体" w:hint="eastAsia"/>
          <w:b/>
          <w:bCs/>
          <w:sz w:val="28"/>
          <w:szCs w:val="28"/>
        </w:rPr>
        <w:t>研究生签字：</w:t>
      </w:r>
    </w:p>
    <w:p w:rsidR="000F10B4" w:rsidRDefault="000F10B4" w:rsidP="000F10B4">
      <w:pPr>
        <w:spacing w:beforeLines="50" w:before="156" w:afterLines="50" w:after="156" w:line="720" w:lineRule="auto"/>
        <w:jc w:val="left"/>
        <w:rPr>
          <w:rFonts w:ascii="Times New Roman" w:eastAsia="宋体" w:hAnsi="Times New Roman" w:cs="宋体"/>
          <w:b/>
          <w:bCs/>
          <w:sz w:val="28"/>
          <w:szCs w:val="28"/>
        </w:rPr>
      </w:pPr>
      <w:r>
        <w:rPr>
          <w:rFonts w:ascii="Times New Roman" w:eastAsia="宋体" w:hAnsi="Times New Roman" w:cs="宋体" w:hint="eastAsia"/>
          <w:b/>
          <w:bCs/>
          <w:sz w:val="28"/>
          <w:szCs w:val="28"/>
        </w:rPr>
        <w:t>指导教师签字：</w:t>
      </w:r>
    </w:p>
    <w:p w:rsidR="000F10B4" w:rsidRDefault="000F10B4" w:rsidP="000F10B4">
      <w:pPr>
        <w:spacing w:beforeLines="50" w:before="156" w:afterLines="50" w:after="156" w:line="720" w:lineRule="auto"/>
        <w:rPr>
          <w:rFonts w:ascii="Times New Roman" w:eastAsia="宋体" w:hAnsi="Times New Roman" w:cs="宋体"/>
          <w:b/>
          <w:bCs/>
          <w:sz w:val="28"/>
          <w:szCs w:val="28"/>
        </w:rPr>
      </w:pPr>
    </w:p>
    <w:p w:rsidR="000F10B4" w:rsidRDefault="000F10B4" w:rsidP="000F10B4">
      <w:pPr>
        <w:spacing w:afterLines="100" w:after="312"/>
        <w:jc w:val="center"/>
        <w:rPr>
          <w:rFonts w:ascii="Times New Roman" w:eastAsia="黑体" w:hAnsi="Times New Roman"/>
          <w:sz w:val="32"/>
          <w:szCs w:val="32"/>
        </w:rPr>
      </w:pPr>
      <w:bookmarkStart w:id="0" w:name="_Toc532486782"/>
      <w:bookmarkStart w:id="1" w:name="_Toc532478487"/>
      <w:bookmarkStart w:id="2" w:name="_Toc532417655"/>
      <w:r>
        <w:rPr>
          <w:rFonts w:ascii="Times New Roman" w:eastAsia="黑体" w:hAnsi="Times New Roman" w:hint="eastAsia"/>
          <w:sz w:val="32"/>
          <w:szCs w:val="32"/>
        </w:rPr>
        <w:t>摘</w:t>
      </w:r>
      <w:r>
        <w:rPr>
          <w:rFonts w:ascii="Times New Roman" w:eastAsia="黑体" w:hAnsi="Times New Roman"/>
          <w:sz w:val="32"/>
          <w:szCs w:val="32"/>
        </w:rPr>
        <w:t xml:space="preserve">  </w:t>
      </w:r>
      <w:r>
        <w:rPr>
          <w:rFonts w:ascii="Times New Roman" w:eastAsia="黑体" w:hAnsi="Times New Roman" w:hint="eastAsia"/>
          <w:sz w:val="32"/>
          <w:szCs w:val="32"/>
        </w:rPr>
        <w:t>要</w:t>
      </w:r>
      <w:bookmarkEnd w:id="0"/>
      <w:bookmarkEnd w:id="1"/>
      <w:bookmarkEnd w:id="2"/>
    </w:p>
    <w:p w:rsidR="000F10B4" w:rsidRDefault="000F10B4" w:rsidP="000F10B4">
      <w:pPr>
        <w:pStyle w:val="Default"/>
        <w:spacing w:line="400" w:lineRule="exact"/>
        <w:ind w:firstLineChars="200" w:firstLine="480"/>
        <w:jc w:val="both"/>
        <w:rPr>
          <w:rFonts w:ascii="Times New Roman" w:eastAsiaTheme="minorEastAsia" w:hAnsi="Times New Roman"/>
          <w:color w:val="000000" w:themeColor="text1"/>
        </w:rPr>
      </w:pPr>
      <w:r>
        <w:rPr>
          <w:rFonts w:ascii="Times New Roman" w:eastAsiaTheme="minorEastAsia" w:hAnsi="Times New Roman" w:hint="eastAsia"/>
          <w:color w:val="000000" w:themeColor="text1"/>
        </w:rPr>
        <w:t>伴随着互联网行业与多媒体技术的蓬勃发展，视频流媒体应用在互联网上大放异彩，其严格的</w:t>
      </w:r>
      <w:r>
        <w:rPr>
          <w:rFonts w:ascii="Times New Roman" w:eastAsiaTheme="minorEastAsia" w:hAnsi="Times New Roman"/>
          <w:color w:val="000000" w:themeColor="text1"/>
        </w:rPr>
        <w:t>QoS</w:t>
      </w:r>
      <w:r>
        <w:rPr>
          <w:rFonts w:ascii="Times New Roman" w:eastAsiaTheme="minorEastAsia" w:hAnsi="Times New Roman" w:hint="eastAsia"/>
          <w:color w:val="000000" w:themeColor="text1"/>
        </w:rPr>
        <w:t>需求为人们的生活和工作带来了便利，但同时也给网络传输带来了不小的挑战，传统网络存在的种种弊端经常造成视频传输的不稳定，严重影响视频传输的服务质量。软件定义网络（</w:t>
      </w:r>
      <w:r>
        <w:rPr>
          <w:rFonts w:ascii="Times New Roman" w:eastAsiaTheme="minorEastAsia" w:hAnsi="Times New Roman"/>
          <w:color w:val="000000" w:themeColor="text1"/>
        </w:rPr>
        <w:t>Software-Defined Networking</w:t>
      </w:r>
      <w:r>
        <w:rPr>
          <w:rFonts w:ascii="Times New Roman" w:eastAsiaTheme="minorEastAsia" w:hAnsi="Times New Roman" w:hint="eastAsia"/>
          <w:color w:val="000000" w:themeColor="text1"/>
        </w:rPr>
        <w:t>，</w:t>
      </w:r>
      <w:r>
        <w:rPr>
          <w:rFonts w:ascii="Times New Roman" w:eastAsiaTheme="minorEastAsia" w:hAnsi="Times New Roman"/>
          <w:color w:val="000000" w:themeColor="text1"/>
        </w:rPr>
        <w:t>SDN</w:t>
      </w:r>
      <w:r>
        <w:rPr>
          <w:rFonts w:ascii="Times New Roman" w:eastAsiaTheme="minorEastAsia" w:hAnsi="Times New Roman" w:hint="eastAsia"/>
          <w:color w:val="000000" w:themeColor="text1"/>
        </w:rPr>
        <w:t>）是一种与传统网络结构有所不同的网络架构，其转控分离、集中控制、可编程的思想为网络中的流量工程、</w:t>
      </w:r>
      <w:r>
        <w:rPr>
          <w:rFonts w:ascii="Times New Roman" w:eastAsiaTheme="minorEastAsia" w:hAnsi="Times New Roman"/>
          <w:color w:val="000000" w:themeColor="text1"/>
        </w:rPr>
        <w:t>QoS</w:t>
      </w:r>
      <w:r>
        <w:rPr>
          <w:rFonts w:ascii="Times New Roman" w:eastAsiaTheme="minorEastAsia" w:hAnsi="Times New Roman" w:hint="eastAsia"/>
          <w:color w:val="000000" w:themeColor="text1"/>
        </w:rPr>
        <w:t>路由等问题提供了独特的解决思路。本文旨在利用</w:t>
      </w:r>
      <w:r>
        <w:rPr>
          <w:rFonts w:ascii="Times New Roman" w:eastAsiaTheme="minorEastAsia" w:hAnsi="Times New Roman"/>
          <w:color w:val="000000" w:themeColor="text1"/>
        </w:rPr>
        <w:t>SDN</w:t>
      </w:r>
      <w:r>
        <w:rPr>
          <w:rFonts w:ascii="Times New Roman" w:eastAsiaTheme="minorEastAsia" w:hAnsi="Times New Roman" w:hint="eastAsia"/>
          <w:color w:val="000000" w:themeColor="text1"/>
        </w:rPr>
        <w:t>的特性提高视频流媒体的传输性能，主要研究内容有以下几个方面。</w:t>
      </w:r>
    </w:p>
    <w:p w:rsidR="000F10B4" w:rsidRDefault="000F10B4" w:rsidP="000F10B4">
      <w:pPr>
        <w:pStyle w:val="Default"/>
        <w:spacing w:line="400" w:lineRule="exact"/>
        <w:ind w:firstLineChars="200" w:firstLine="480"/>
        <w:jc w:val="both"/>
        <w:rPr>
          <w:rFonts w:ascii="Times New Roman" w:eastAsiaTheme="minorEastAsia" w:hAnsi="Times New Roman"/>
          <w:color w:val="000000" w:themeColor="text1"/>
        </w:rPr>
      </w:pPr>
      <w:r>
        <w:rPr>
          <w:rFonts w:ascii="Times New Roman" w:eastAsiaTheme="minorEastAsia" w:hAnsi="Times New Roman" w:hint="eastAsia"/>
          <w:color w:val="000000" w:themeColor="text1"/>
        </w:rPr>
        <w:t>首先，本文对四种不同类型的业务进行了优先级的区分，并设定了不同的优先级值，提出了视频流媒体的</w:t>
      </w:r>
      <w:r>
        <w:rPr>
          <w:rFonts w:ascii="Times New Roman" w:eastAsiaTheme="minorEastAsia" w:hAnsi="Times New Roman"/>
          <w:color w:val="000000" w:themeColor="text1"/>
        </w:rPr>
        <w:t>QoS</w:t>
      </w:r>
      <w:r>
        <w:rPr>
          <w:rFonts w:ascii="Times New Roman" w:eastAsiaTheme="minorEastAsia" w:hAnsi="Times New Roman" w:hint="eastAsia"/>
          <w:color w:val="000000" w:themeColor="text1"/>
        </w:rPr>
        <w:t>控制策略。然后，基于遗传算法的</w:t>
      </w:r>
      <w:r>
        <w:rPr>
          <w:rFonts w:ascii="Times New Roman" w:eastAsiaTheme="minorEastAsia" w:hAnsi="Times New Roman"/>
          <w:color w:val="000000" w:themeColor="text1"/>
        </w:rPr>
        <w:t>QoS</w:t>
      </w:r>
      <w:r>
        <w:rPr>
          <w:rFonts w:ascii="Times New Roman" w:eastAsiaTheme="minorEastAsia" w:hAnsi="Times New Roman" w:hint="eastAsia"/>
          <w:color w:val="000000" w:themeColor="text1"/>
        </w:rPr>
        <w:t>路由为视频流媒体（最高优先级业务）计算传输路径，基于</w:t>
      </w:r>
      <w:r>
        <w:rPr>
          <w:rFonts w:ascii="Arial" w:hAnsi="Arial" w:cs="Arial"/>
          <w:color w:val="000000" w:themeColor="text1"/>
          <w:sz w:val="21"/>
          <w:szCs w:val="21"/>
        </w:rPr>
        <w:t>Dijkstra</w:t>
      </w:r>
      <w:r>
        <w:rPr>
          <w:rFonts w:ascii="Times New Roman" w:eastAsiaTheme="minorEastAsia" w:hAnsi="Times New Roman" w:hint="eastAsia"/>
          <w:color w:val="000000" w:themeColor="text1"/>
        </w:rPr>
        <w:t>算法以跳数为代价为其他优先级业务计算传输路径。当控制器监测到视频流媒体的传输路径出现拥塞时，采取动态路由措施更好地保障视频流媒体的</w:t>
      </w:r>
      <w:r>
        <w:rPr>
          <w:rFonts w:ascii="Times New Roman" w:eastAsiaTheme="minorEastAsia" w:hAnsi="Times New Roman"/>
          <w:color w:val="000000" w:themeColor="text1"/>
        </w:rPr>
        <w:t>QoS</w:t>
      </w:r>
      <w:r>
        <w:rPr>
          <w:rFonts w:ascii="Times New Roman" w:eastAsiaTheme="minorEastAsia" w:hAnsi="Times New Roman" w:hint="eastAsia"/>
          <w:color w:val="000000" w:themeColor="text1"/>
        </w:rPr>
        <w:t>。</w:t>
      </w:r>
    </w:p>
    <w:p w:rsidR="000F10B4" w:rsidRDefault="000F10B4" w:rsidP="000F10B4">
      <w:pPr>
        <w:pStyle w:val="Default"/>
        <w:spacing w:line="400" w:lineRule="exact"/>
        <w:ind w:firstLineChars="200" w:firstLine="480"/>
        <w:jc w:val="both"/>
        <w:rPr>
          <w:rFonts w:ascii="Times New Roman" w:eastAsiaTheme="minorEastAsia" w:hAnsi="Times New Roman"/>
          <w:color w:val="000000" w:themeColor="text1"/>
        </w:rPr>
      </w:pPr>
      <w:r>
        <w:rPr>
          <w:rFonts w:ascii="Times New Roman" w:eastAsiaTheme="minorEastAsia" w:hAnsi="Times New Roman" w:hint="eastAsia"/>
          <w:color w:val="000000" w:themeColor="text1"/>
        </w:rPr>
        <w:t>其次，使用</w:t>
      </w:r>
      <w:r>
        <w:rPr>
          <w:rFonts w:ascii="Times New Roman" w:eastAsiaTheme="minorEastAsia" w:hAnsi="Times New Roman"/>
          <w:color w:val="000000" w:themeColor="text1"/>
        </w:rPr>
        <w:t>HTB</w:t>
      </w:r>
      <w:r>
        <w:rPr>
          <w:rFonts w:ascii="Times New Roman" w:eastAsiaTheme="minorEastAsia" w:hAnsi="Times New Roman" w:hint="eastAsia"/>
          <w:color w:val="000000" w:themeColor="text1"/>
        </w:rPr>
        <w:t>队列规则在</w:t>
      </w:r>
      <w:r>
        <w:rPr>
          <w:rFonts w:ascii="Times New Roman" w:eastAsiaTheme="minorEastAsia" w:hAnsi="Times New Roman"/>
          <w:color w:val="000000" w:themeColor="text1"/>
        </w:rPr>
        <w:t>OpenFlow</w:t>
      </w:r>
      <w:r>
        <w:rPr>
          <w:rFonts w:ascii="Times New Roman" w:eastAsiaTheme="minorEastAsia" w:hAnsi="Times New Roman" w:hint="eastAsia"/>
          <w:color w:val="000000" w:themeColor="text1"/>
        </w:rPr>
        <w:t>交换机上实现不同优先级业务的区分调度，优先保障视频流媒体业务的</w:t>
      </w:r>
      <w:r>
        <w:rPr>
          <w:rFonts w:ascii="Times New Roman" w:eastAsiaTheme="minorEastAsia" w:hAnsi="Times New Roman"/>
          <w:color w:val="000000" w:themeColor="text1"/>
        </w:rPr>
        <w:t>QoS</w:t>
      </w:r>
      <w:r>
        <w:rPr>
          <w:rFonts w:ascii="Times New Roman" w:eastAsiaTheme="minorEastAsia" w:hAnsi="Times New Roman" w:hint="eastAsia"/>
          <w:color w:val="000000" w:themeColor="text1"/>
        </w:rPr>
        <w:t>。同时提供带宽充足时的借带宽机制，尽力保障每个业务流的传输需求。</w:t>
      </w:r>
    </w:p>
    <w:p w:rsidR="000F10B4" w:rsidRDefault="000F10B4" w:rsidP="000F10B4">
      <w:pPr>
        <w:pStyle w:val="Default"/>
        <w:spacing w:line="400" w:lineRule="exact"/>
        <w:ind w:firstLineChars="200" w:firstLine="480"/>
        <w:jc w:val="both"/>
        <w:rPr>
          <w:rFonts w:ascii="Times New Roman" w:eastAsiaTheme="minorEastAsia" w:hAnsi="Times New Roman"/>
          <w:color w:val="000000" w:themeColor="text1"/>
        </w:rPr>
      </w:pPr>
      <w:r>
        <w:rPr>
          <w:rFonts w:ascii="Times New Roman" w:eastAsiaTheme="minorEastAsia" w:hAnsi="Times New Roman" w:hint="eastAsia"/>
          <w:color w:val="000000" w:themeColor="text1"/>
        </w:rPr>
        <w:t>最后，对</w:t>
      </w:r>
      <w:r>
        <w:rPr>
          <w:rFonts w:ascii="Times New Roman" w:eastAsiaTheme="minorEastAsia" w:hAnsi="Times New Roman"/>
          <w:color w:val="000000" w:themeColor="text1"/>
        </w:rPr>
        <w:t>QoS</w:t>
      </w:r>
      <w:r>
        <w:rPr>
          <w:rFonts w:ascii="Times New Roman" w:eastAsiaTheme="minorEastAsia" w:hAnsi="Times New Roman" w:hint="eastAsia"/>
          <w:color w:val="000000" w:themeColor="text1"/>
        </w:rPr>
        <w:t>控制策略中的拓扑管理模块、链路信息测量模块、路由管理模块以及队列调度模块分别进行了实现，并在</w:t>
      </w:r>
      <w:r>
        <w:rPr>
          <w:rFonts w:ascii="Times New Roman" w:eastAsiaTheme="minorEastAsia" w:hAnsi="Times New Roman"/>
          <w:color w:val="000000" w:themeColor="text1"/>
        </w:rPr>
        <w:t>Mninet</w:t>
      </w:r>
      <w:r>
        <w:rPr>
          <w:rFonts w:ascii="Times New Roman" w:eastAsiaTheme="minorEastAsia" w:hAnsi="Times New Roman" w:hint="eastAsia"/>
          <w:color w:val="000000" w:themeColor="text1"/>
        </w:rPr>
        <w:t>、</w:t>
      </w:r>
      <w:r>
        <w:rPr>
          <w:rFonts w:ascii="Times New Roman" w:hAnsi="Times New Roman" w:cs="Times New Roman"/>
          <w:color w:val="000000" w:themeColor="text1"/>
        </w:rPr>
        <w:t>Ryu</w:t>
      </w:r>
      <w:r>
        <w:rPr>
          <w:rFonts w:ascii="Times New Roman" w:hAnsi="Times New Roman" w:hint="eastAsia"/>
          <w:color w:val="000000" w:themeColor="text1"/>
        </w:rPr>
        <w:t>控制器、摄像头等</w:t>
      </w:r>
      <w:r>
        <w:rPr>
          <w:rFonts w:ascii="Times New Roman" w:eastAsiaTheme="minorEastAsia" w:hAnsi="Times New Roman" w:hint="eastAsia"/>
          <w:color w:val="000000" w:themeColor="text1"/>
        </w:rPr>
        <w:t>软件搭建的</w:t>
      </w:r>
      <w:r>
        <w:rPr>
          <w:rFonts w:ascii="Times New Roman" w:eastAsiaTheme="minorEastAsia" w:hAnsi="Times New Roman"/>
          <w:color w:val="000000" w:themeColor="text1"/>
        </w:rPr>
        <w:t>SDN</w:t>
      </w:r>
      <w:r>
        <w:rPr>
          <w:rFonts w:ascii="Times New Roman" w:eastAsiaTheme="minorEastAsia" w:hAnsi="Times New Roman" w:hint="eastAsia"/>
          <w:color w:val="000000" w:themeColor="text1"/>
        </w:rPr>
        <w:t>网络传输环境中，对</w:t>
      </w:r>
      <w:r>
        <w:rPr>
          <w:rFonts w:ascii="Times New Roman" w:eastAsiaTheme="minorEastAsia" w:hAnsi="Times New Roman"/>
          <w:color w:val="000000" w:themeColor="text1"/>
        </w:rPr>
        <w:t>QoS</w:t>
      </w:r>
      <w:r>
        <w:rPr>
          <w:rFonts w:ascii="Times New Roman" w:eastAsiaTheme="minorEastAsia" w:hAnsi="Times New Roman" w:hint="eastAsia"/>
          <w:color w:val="000000" w:themeColor="text1"/>
        </w:rPr>
        <w:t>控制策略进行了测试。通过一系列仿真实验，从链路的时延抖动、吞吐率等视频流媒体的传输性能参数方面验证了本文控制策</w:t>
      </w:r>
      <w:r>
        <w:rPr>
          <w:rFonts w:ascii="Times New Roman" w:eastAsiaTheme="minorEastAsia" w:hAnsi="Times New Roman" w:hint="eastAsia"/>
          <w:color w:val="000000" w:themeColor="text1"/>
        </w:rPr>
        <w:lastRenderedPageBreak/>
        <w:t>略的可行性。仿真实验结果表明，</w:t>
      </w:r>
      <w:r>
        <w:rPr>
          <w:rFonts w:ascii="Times New Roman" w:eastAsiaTheme="minorEastAsia" w:hAnsi="Times New Roman"/>
          <w:color w:val="000000" w:themeColor="text1"/>
        </w:rPr>
        <w:t>QoS</w:t>
      </w:r>
      <w:r>
        <w:rPr>
          <w:rFonts w:ascii="Times New Roman" w:eastAsiaTheme="minorEastAsia" w:hAnsi="Times New Roman" w:hint="eastAsia"/>
          <w:color w:val="000000" w:themeColor="text1"/>
        </w:rPr>
        <w:t>控制策略能为视频流媒体选择一条符合需求的路径进行传输；能在传输路径出现拥塞时为视频流媒体提供重选路机制；能够在数据转发层保障不同优先级业务的</w:t>
      </w:r>
      <w:r>
        <w:rPr>
          <w:rFonts w:ascii="Times New Roman" w:eastAsiaTheme="minorEastAsia" w:hAnsi="Times New Roman"/>
          <w:color w:val="000000" w:themeColor="text1"/>
        </w:rPr>
        <w:t>QoS</w:t>
      </w:r>
      <w:r>
        <w:rPr>
          <w:rFonts w:ascii="Times New Roman" w:eastAsiaTheme="minorEastAsia" w:hAnsi="Times New Roman" w:hint="eastAsia"/>
          <w:color w:val="000000" w:themeColor="text1"/>
        </w:rPr>
        <w:t>，较好地保证了视频流媒体业务端到端的</w:t>
      </w:r>
      <w:r>
        <w:rPr>
          <w:rFonts w:ascii="Times New Roman" w:eastAsiaTheme="minorEastAsia" w:hAnsi="Times New Roman"/>
          <w:color w:val="000000" w:themeColor="text1"/>
        </w:rPr>
        <w:t>QoS</w:t>
      </w:r>
      <w:r>
        <w:rPr>
          <w:rFonts w:ascii="Times New Roman" w:eastAsiaTheme="minorEastAsia" w:hAnsi="Times New Roman" w:hint="eastAsia"/>
          <w:color w:val="000000" w:themeColor="text1"/>
        </w:rPr>
        <w:t>需求。</w:t>
      </w:r>
    </w:p>
    <w:p w:rsidR="000F10B4" w:rsidRDefault="000F10B4" w:rsidP="000F10B4">
      <w:pPr>
        <w:pStyle w:val="Default"/>
        <w:spacing w:line="400" w:lineRule="exact"/>
        <w:ind w:firstLineChars="200" w:firstLine="480"/>
        <w:rPr>
          <w:rFonts w:ascii="Times New Roman" w:eastAsiaTheme="minorEastAsia" w:hAnsi="Times New Roman"/>
          <w:color w:val="000000" w:themeColor="text1"/>
        </w:rPr>
      </w:pPr>
    </w:p>
    <w:p w:rsidR="000F10B4" w:rsidRDefault="000F10B4" w:rsidP="000F10B4">
      <w:pPr>
        <w:pStyle w:val="Default"/>
        <w:spacing w:line="400" w:lineRule="exact"/>
        <w:rPr>
          <w:rFonts w:ascii="Times New Roman" w:eastAsiaTheme="minorEastAsia" w:hAnsi="Times New Roman"/>
          <w:color w:val="000000" w:themeColor="text1"/>
        </w:rPr>
      </w:pPr>
      <w:r>
        <w:rPr>
          <w:rFonts w:ascii="Times New Roman" w:eastAsiaTheme="minorEastAsia" w:hAnsi="Times New Roman" w:hint="eastAsia"/>
          <w:b/>
          <w:color w:val="000000" w:themeColor="text1"/>
        </w:rPr>
        <w:t>关键词：</w:t>
      </w:r>
      <w:r>
        <w:rPr>
          <w:rFonts w:ascii="Times New Roman" w:eastAsiaTheme="minorEastAsia" w:hAnsi="Times New Roman" w:hint="eastAsia"/>
          <w:color w:val="000000" w:themeColor="text1"/>
        </w:rPr>
        <w:t>视频流媒体；软件定义网络；</w:t>
      </w:r>
      <w:r>
        <w:rPr>
          <w:rFonts w:ascii="Times New Roman" w:eastAsiaTheme="minorEastAsia" w:hAnsi="Times New Roman"/>
          <w:color w:val="000000" w:themeColor="text1"/>
        </w:rPr>
        <w:t>QoS</w:t>
      </w:r>
      <w:r>
        <w:rPr>
          <w:rFonts w:ascii="Times New Roman" w:eastAsiaTheme="minorEastAsia" w:hAnsi="Times New Roman" w:hint="eastAsia"/>
          <w:color w:val="000000" w:themeColor="text1"/>
        </w:rPr>
        <w:t>路由；队列调度</w:t>
      </w:r>
    </w:p>
    <w:p w:rsidR="000F10B4" w:rsidRDefault="000F10B4" w:rsidP="000F10B4">
      <w:pPr>
        <w:widowControl/>
        <w:jc w:val="center"/>
        <w:rPr>
          <w:rFonts w:ascii="Times New Roman" w:eastAsia="宋体" w:hAnsi="Times New Roman" w:cs="Times New Roman"/>
          <w:b/>
          <w:sz w:val="32"/>
          <w:szCs w:val="32"/>
        </w:rPr>
      </w:pPr>
      <w:r>
        <w:rPr>
          <w:rFonts w:ascii="Times New Roman" w:hAnsi="Times New Roman"/>
          <w:color w:val="000000" w:themeColor="text1"/>
          <w:kern w:val="0"/>
        </w:rPr>
        <w:br w:type="page"/>
      </w:r>
      <w:bookmarkStart w:id="3" w:name="_Toc532417656"/>
      <w:del w:id="4" w:author="ALIENWARE" w:date="2019-03-05T16:54:00Z">
        <w:r w:rsidDel="007D7ECB">
          <w:rPr>
            <w:rFonts w:ascii="Times New Roman" w:eastAsia="宋体" w:hAnsi="Times New Roman" w:cs="Times New Roman"/>
            <w:b/>
            <w:sz w:val="32"/>
            <w:szCs w:val="32"/>
          </w:rPr>
          <w:lastRenderedPageBreak/>
          <w:delText>Research on</w:delText>
        </w:r>
      </w:del>
      <w:ins w:id="5" w:author="ALIENWARE" w:date="2019-03-05T16:54:00Z">
        <w:r w:rsidR="007D7ECB">
          <w:rPr>
            <w:rFonts w:ascii="Times New Roman" w:eastAsia="宋体" w:hAnsi="Times New Roman" w:cs="Times New Roman"/>
            <w:b/>
            <w:sz w:val="32"/>
            <w:szCs w:val="32"/>
          </w:rPr>
          <w:t>Study the Performance of</w:t>
        </w:r>
      </w:ins>
      <w:r>
        <w:rPr>
          <w:rFonts w:ascii="Times New Roman" w:eastAsia="宋体" w:hAnsi="Times New Roman" w:cs="Times New Roman"/>
          <w:b/>
          <w:sz w:val="32"/>
          <w:szCs w:val="32"/>
        </w:rPr>
        <w:t xml:space="preserve"> Video Streaming Media Transmission </w:t>
      </w:r>
      <w:del w:id="6" w:author="ALIENWARE" w:date="2019-03-05T16:54:00Z">
        <w:r w:rsidDel="007D7ECB">
          <w:rPr>
            <w:rFonts w:ascii="Times New Roman" w:eastAsia="宋体" w:hAnsi="Times New Roman" w:cs="Times New Roman"/>
            <w:b/>
            <w:sz w:val="32"/>
            <w:szCs w:val="32"/>
          </w:rPr>
          <w:delText xml:space="preserve">Performance </w:delText>
        </w:r>
      </w:del>
      <w:r>
        <w:rPr>
          <w:rFonts w:ascii="Times New Roman" w:eastAsia="宋体" w:hAnsi="Times New Roman" w:cs="Times New Roman"/>
          <w:b/>
          <w:sz w:val="32"/>
          <w:szCs w:val="32"/>
        </w:rPr>
        <w:t>based on SDN Network</w:t>
      </w:r>
      <w:bookmarkEnd w:id="3"/>
    </w:p>
    <w:p w:rsidR="000F10B4" w:rsidRDefault="000F10B4" w:rsidP="000F10B4">
      <w:pPr>
        <w:pStyle w:val="Default"/>
        <w:spacing w:beforeLines="50" w:before="156" w:afterLines="50" w:after="156" w:line="720" w:lineRule="auto"/>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color w:val="000000" w:themeColor="text1"/>
          <w:sz w:val="28"/>
          <w:szCs w:val="28"/>
        </w:rPr>
        <w:t>Discipline</w:t>
      </w:r>
      <w:r>
        <w:rPr>
          <w:rFonts w:ascii="Times New Roman" w:eastAsiaTheme="minorEastAsia" w:hAnsi="Times New Roman" w:cs="Times New Roman" w:hint="eastAsia"/>
          <w:b/>
          <w:color w:val="000000" w:themeColor="text1"/>
          <w:sz w:val="28"/>
          <w:szCs w:val="28"/>
        </w:rPr>
        <w:t>：</w:t>
      </w:r>
      <w:r>
        <w:rPr>
          <w:rFonts w:ascii="Times New Roman" w:hAnsi="Times New Roman" w:cs="Times New Roman"/>
          <w:color w:val="auto"/>
          <w:sz w:val="28"/>
          <w:szCs w:val="28"/>
        </w:rPr>
        <w:t>Pattern Recognition and Intelligent System</w:t>
      </w:r>
    </w:p>
    <w:p w:rsidR="000F10B4" w:rsidRDefault="000F10B4" w:rsidP="000F10B4">
      <w:pPr>
        <w:pStyle w:val="Default"/>
        <w:spacing w:beforeLines="50" w:before="156" w:afterLines="50" w:after="156" w:line="720" w:lineRule="auto"/>
        <w:jc w:val="both"/>
        <w:rPr>
          <w:rFonts w:ascii="Times New Roman" w:hAnsi="Times New Roman" w:cs="Times New Roman"/>
          <w:b/>
        </w:rPr>
      </w:pPr>
      <w:r>
        <w:rPr>
          <w:rFonts w:ascii="Times New Roman" w:hAnsi="Times New Roman" w:cs="Times New Roman"/>
          <w:b/>
        </w:rPr>
        <w:t>Student Signature</w:t>
      </w:r>
      <w:r>
        <w:rPr>
          <w:rFonts w:ascii="Times New Roman" w:hAnsi="Times New Roman" w:cs="Times New Roman" w:hint="eastAsia"/>
          <w:b/>
        </w:rPr>
        <w:t>：</w:t>
      </w:r>
    </w:p>
    <w:p w:rsidR="000F10B4" w:rsidRDefault="000F10B4" w:rsidP="000F10B4">
      <w:pPr>
        <w:pStyle w:val="Default"/>
        <w:spacing w:beforeLines="50" w:before="156" w:afterLines="50" w:after="156" w:line="720" w:lineRule="auto"/>
        <w:jc w:val="both"/>
        <w:rPr>
          <w:rFonts w:ascii="Times New Roman" w:hAnsi="Times New Roman" w:cs="Times New Roman"/>
          <w:b/>
        </w:rPr>
      </w:pPr>
      <w:r>
        <w:rPr>
          <w:rFonts w:ascii="Times New Roman" w:hAnsi="Times New Roman" w:cs="Times New Roman"/>
          <w:b/>
        </w:rPr>
        <w:t>Supervisor Signature</w:t>
      </w:r>
      <w:r>
        <w:rPr>
          <w:rFonts w:ascii="Times New Roman" w:hAnsi="Times New Roman" w:cs="Times New Roman" w:hint="eastAsia"/>
          <w:b/>
        </w:rPr>
        <w:t>：</w:t>
      </w:r>
    </w:p>
    <w:p w:rsidR="000F10B4" w:rsidRDefault="000F10B4" w:rsidP="000F10B4">
      <w:pPr>
        <w:spacing w:afterLines="100" w:after="312"/>
        <w:jc w:val="center"/>
        <w:rPr>
          <w:rFonts w:ascii="Times New Roman" w:hAnsi="Times New Roman" w:cs="Times New Roman"/>
          <w:b/>
          <w:sz w:val="32"/>
          <w:szCs w:val="32"/>
        </w:rPr>
      </w:pPr>
      <w:bookmarkStart w:id="7" w:name="_Toc532486783"/>
      <w:bookmarkStart w:id="8" w:name="_Toc532478488"/>
      <w:r>
        <w:rPr>
          <w:rFonts w:ascii="Times New Roman" w:hAnsi="Times New Roman" w:cs="Times New Roman"/>
          <w:b/>
          <w:sz w:val="32"/>
          <w:szCs w:val="32"/>
        </w:rPr>
        <w:t>Abstract</w:t>
      </w:r>
      <w:bookmarkEnd w:id="7"/>
      <w:bookmarkEnd w:id="8"/>
    </w:p>
    <w:p w:rsidR="000F10B4" w:rsidRDefault="000F10B4" w:rsidP="000F10B4">
      <w:pPr>
        <w:pStyle w:val="Default"/>
        <w:spacing w:line="400" w:lineRule="exact"/>
        <w:ind w:firstLineChars="200" w:firstLine="480"/>
        <w:jc w:val="both"/>
        <w:rPr>
          <w:rFonts w:ascii="Times New Roman" w:eastAsiaTheme="minorEastAsia" w:hAnsi="Times New Roman"/>
          <w:color w:val="000000" w:themeColor="text1"/>
        </w:rPr>
      </w:pPr>
      <w:r>
        <w:rPr>
          <w:rFonts w:ascii="Times New Roman" w:eastAsiaTheme="minorEastAsia" w:hAnsi="Times New Roman"/>
          <w:color w:val="000000" w:themeColor="text1"/>
        </w:rPr>
        <w:t>With the vigorous development of the Internet industry and multimedia technology,</w:t>
      </w:r>
      <w:r>
        <w:rPr>
          <w:rFonts w:ascii="Times New Roman" w:hAnsi="Times New Roman" w:cs="Times New Roman"/>
          <w:color w:val="FF0000"/>
        </w:rPr>
        <w:t xml:space="preserve"> </w:t>
      </w:r>
      <w:r>
        <w:rPr>
          <w:rFonts w:ascii="Times New Roman" w:hAnsi="Times New Roman" w:cs="Times New Roman"/>
          <w:color w:val="000000" w:themeColor="text1"/>
        </w:rPr>
        <w:t>video streaming media applications</w:t>
      </w:r>
      <w:r>
        <w:rPr>
          <w:rFonts w:ascii="Times New Roman" w:eastAsiaTheme="minorEastAsia" w:hAnsi="Times New Roman"/>
          <w:color w:val="000000" w:themeColor="text1"/>
        </w:rPr>
        <w:t xml:space="preserve"> on the Internet shine</w:t>
      </w:r>
      <w:del w:id="9" w:author="ALIENWARE" w:date="2019-03-05T16:54:00Z">
        <w:r w:rsidDel="007D7ECB">
          <w:rPr>
            <w:rFonts w:ascii="Times New Roman" w:eastAsiaTheme="minorEastAsia" w:hAnsi="Times New Roman"/>
            <w:color w:val="000000" w:themeColor="text1"/>
          </w:rPr>
          <w:delText>s</w:delText>
        </w:r>
      </w:del>
      <w:r>
        <w:rPr>
          <w:rFonts w:ascii="Times New Roman" w:eastAsiaTheme="minorEastAsia" w:hAnsi="Times New Roman"/>
          <w:color w:val="000000" w:themeColor="text1"/>
        </w:rPr>
        <w:t xml:space="preserve"> brilliantly</w:t>
      </w:r>
      <w:ins w:id="10" w:author="ALIENWARE" w:date="2019-03-05T16:55:00Z">
        <w:r w:rsidR="007D7ECB">
          <w:rPr>
            <w:rFonts w:ascii="Times New Roman" w:hAnsi="Times New Roman" w:cs="Times New Roman"/>
            <w:color w:val="000000" w:themeColor="text1"/>
          </w:rPr>
          <w:t>.</w:t>
        </w:r>
      </w:ins>
      <w:del w:id="11" w:author="ALIENWARE" w:date="2019-03-05T16:55:00Z">
        <w:r w:rsidDel="007D7ECB">
          <w:rPr>
            <w:rFonts w:ascii="Times New Roman" w:hAnsi="Times New Roman" w:cs="Times New Roman"/>
            <w:color w:val="000000" w:themeColor="text1"/>
          </w:rPr>
          <w:delText>,</w:delText>
        </w:r>
      </w:del>
      <w:r>
        <w:rPr>
          <w:rFonts w:ascii="Times New Roman" w:hAnsi="Times New Roman" w:cs="Times New Roman"/>
          <w:color w:val="000000" w:themeColor="text1"/>
        </w:rPr>
        <w:t xml:space="preserve"> </w:t>
      </w:r>
      <w:del w:id="12" w:author="ALIENWARE" w:date="2019-03-05T16:55:00Z">
        <w:r w:rsidDel="007D7ECB">
          <w:rPr>
            <w:rFonts w:ascii="Times New Roman" w:eastAsiaTheme="minorEastAsia" w:hAnsi="Times New Roman"/>
            <w:color w:val="000000" w:themeColor="text1"/>
          </w:rPr>
          <w:delText>its</w:delText>
        </w:r>
      </w:del>
      <w:ins w:id="13" w:author="ALIENWARE" w:date="2019-03-05T16:55:00Z">
        <w:r w:rsidR="007D7ECB">
          <w:rPr>
            <w:rFonts w:ascii="Times New Roman" w:eastAsiaTheme="minorEastAsia" w:hAnsi="Times New Roman"/>
            <w:color w:val="000000" w:themeColor="text1"/>
          </w:rPr>
          <w:t>there</w:t>
        </w:r>
      </w:ins>
      <w:r>
        <w:rPr>
          <w:rFonts w:ascii="Times New Roman" w:eastAsiaTheme="minorEastAsia" w:hAnsi="Times New Roman"/>
          <w:color w:val="000000" w:themeColor="text1"/>
        </w:rPr>
        <w:t xml:space="preserve"> strict QoS </w:t>
      </w:r>
      <w:ins w:id="14" w:author="ALIENWARE" w:date="2019-03-05T16:55:00Z">
        <w:r w:rsidR="007D7ECB">
          <w:rPr>
            <w:rFonts w:ascii="Times New Roman" w:eastAsiaTheme="minorEastAsia" w:hAnsi="Times New Roman"/>
            <w:color w:val="000000" w:themeColor="text1"/>
          </w:rPr>
          <w:t>performance</w:t>
        </w:r>
      </w:ins>
      <w:del w:id="15" w:author="ALIENWARE" w:date="2019-03-05T16:55:00Z">
        <w:r w:rsidDel="007D7ECB">
          <w:rPr>
            <w:rFonts w:ascii="Times New Roman" w:eastAsiaTheme="minorEastAsia" w:hAnsi="Times New Roman"/>
            <w:color w:val="000000" w:themeColor="text1"/>
          </w:rPr>
          <w:delText xml:space="preserve">needs </w:delText>
        </w:r>
      </w:del>
      <w:r>
        <w:rPr>
          <w:rFonts w:ascii="Times New Roman" w:eastAsiaTheme="minorEastAsia" w:hAnsi="Times New Roman"/>
          <w:color w:val="000000" w:themeColor="text1"/>
        </w:rPr>
        <w:t>bring</w:t>
      </w:r>
      <w:ins w:id="16" w:author="ALIENWARE" w:date="2019-03-05T16:55:00Z">
        <w:r w:rsidR="007D7ECB">
          <w:rPr>
            <w:rFonts w:ascii="Times New Roman" w:eastAsiaTheme="minorEastAsia" w:hAnsi="Times New Roman"/>
            <w:color w:val="000000" w:themeColor="text1"/>
          </w:rPr>
          <w:t>s</w:t>
        </w:r>
      </w:ins>
      <w:r>
        <w:rPr>
          <w:rFonts w:ascii="Times New Roman" w:eastAsiaTheme="minorEastAsia" w:hAnsi="Times New Roman"/>
          <w:color w:val="000000" w:themeColor="text1"/>
        </w:rPr>
        <w:t xml:space="preserve"> convenience to people's life and work, but at the same time they also bring a great challenge to the network transmission</w:t>
      </w:r>
      <w:ins w:id="17" w:author="ALIENWARE" w:date="2019-03-05T16:55:00Z">
        <w:r w:rsidR="007D7ECB">
          <w:rPr>
            <w:rFonts w:ascii="Times New Roman" w:eastAsiaTheme="minorEastAsia" w:hAnsi="Times New Roman"/>
            <w:color w:val="000000" w:themeColor="text1"/>
          </w:rPr>
          <w:t>.</w:t>
        </w:r>
      </w:ins>
      <w:del w:id="18" w:author="ALIENWARE" w:date="2019-03-05T16:55:00Z">
        <w:r w:rsidDel="007D7ECB">
          <w:rPr>
            <w:rFonts w:ascii="Times New Roman" w:eastAsiaTheme="minorEastAsia" w:hAnsi="Times New Roman"/>
            <w:color w:val="000000" w:themeColor="text1"/>
          </w:rPr>
          <w:delText>,</w:delText>
        </w:r>
      </w:del>
      <w:r>
        <w:rPr>
          <w:rFonts w:ascii="Times New Roman" w:eastAsiaTheme="minorEastAsia" w:hAnsi="Times New Roman"/>
          <w:color w:val="000000" w:themeColor="text1"/>
        </w:rPr>
        <w:t xml:space="preserve"> </w:t>
      </w:r>
      <w:ins w:id="19" w:author="ALIENWARE" w:date="2019-03-05T16:55:00Z">
        <w:r w:rsidR="007D7ECB">
          <w:rPr>
            <w:rFonts w:ascii="Times New Roman" w:eastAsiaTheme="minorEastAsia" w:hAnsi="Times New Roman"/>
            <w:color w:val="000000" w:themeColor="text1"/>
          </w:rPr>
          <w:t>T</w:t>
        </w:r>
      </w:ins>
      <w:del w:id="20" w:author="ALIENWARE" w:date="2019-03-05T16:55:00Z">
        <w:r w:rsidDel="007D7ECB">
          <w:rPr>
            <w:rFonts w:ascii="Times New Roman" w:eastAsiaTheme="minorEastAsia" w:hAnsi="Times New Roman"/>
            <w:color w:val="000000" w:themeColor="text1"/>
          </w:rPr>
          <w:delText>t</w:delText>
        </w:r>
      </w:del>
      <w:r>
        <w:rPr>
          <w:rFonts w:ascii="Times New Roman" w:eastAsiaTheme="minorEastAsia" w:hAnsi="Times New Roman"/>
          <w:color w:val="000000" w:themeColor="text1"/>
        </w:rPr>
        <w:t>he disadvantages of the traditional network often cause the instability</w:t>
      </w:r>
      <w:r>
        <w:rPr>
          <w:rFonts w:hint="eastAsia"/>
          <w:color w:val="000000" w:themeColor="text1"/>
        </w:rPr>
        <w:t xml:space="preserve"> </w:t>
      </w:r>
      <w:r>
        <w:rPr>
          <w:rFonts w:ascii="Times New Roman" w:eastAsiaTheme="minorEastAsia" w:hAnsi="Times New Roman"/>
          <w:color w:val="000000" w:themeColor="text1"/>
        </w:rPr>
        <w:t xml:space="preserve">of video transmission, </w:t>
      </w:r>
      <w:r>
        <w:rPr>
          <w:rFonts w:ascii="Times New Roman" w:hAnsi="Times New Roman" w:cs="Times New Roman"/>
          <w:color w:val="000000" w:themeColor="text1"/>
        </w:rPr>
        <w:t xml:space="preserve">which seriously affects the service quality of video transmission. Software Defined Network (SDN) is a kind of network architecture which is different from the traditional network structure, its </w:t>
      </w:r>
      <w:del w:id="21" w:author="ALIENWARE" w:date="2019-03-05T16:58:00Z">
        <w:r w:rsidDel="007D7ECB">
          <w:rPr>
            <w:rFonts w:ascii="Times New Roman" w:hAnsi="Times New Roman" w:cs="Times New Roman"/>
            <w:color w:val="000000" w:themeColor="text1"/>
          </w:rPr>
          <w:delText xml:space="preserve">idea </w:delText>
        </w:r>
      </w:del>
      <w:ins w:id="22" w:author="ALIENWARE" w:date="2019-03-05T16:58:00Z">
        <w:r w:rsidR="007D7ECB">
          <w:rPr>
            <w:rFonts w:ascii="Times New Roman" w:hAnsi="Times New Roman" w:cs="Times New Roman"/>
            <w:color w:val="000000" w:themeColor="text1"/>
          </w:rPr>
          <w:t>characteristics</w:t>
        </w:r>
        <w:r w:rsidR="007D7ECB">
          <w:rPr>
            <w:rFonts w:ascii="Times New Roman" w:hAnsi="Times New Roman" w:cs="Times New Roman"/>
            <w:color w:val="000000" w:themeColor="text1"/>
          </w:rPr>
          <w:t xml:space="preserve"> </w:t>
        </w:r>
      </w:ins>
      <w:r>
        <w:rPr>
          <w:rFonts w:ascii="Times New Roman" w:hAnsi="Times New Roman" w:cs="Times New Roman"/>
          <w:color w:val="000000" w:themeColor="text1"/>
        </w:rPr>
        <w:t>of transfer control separation, centralized control and programmab</w:t>
      </w:r>
      <w:ins w:id="23" w:author="ALIENWARE" w:date="2019-03-05T16:58:00Z">
        <w:r w:rsidR="00B04EEE">
          <w:rPr>
            <w:rFonts w:ascii="Times New Roman" w:hAnsi="Times New Roman" w:cs="Times New Roman"/>
            <w:color w:val="000000" w:themeColor="text1"/>
          </w:rPr>
          <w:t>ility</w:t>
        </w:r>
      </w:ins>
      <w:del w:id="24" w:author="ALIENWARE" w:date="2019-03-05T16:58:00Z">
        <w:r w:rsidDel="00B04EEE">
          <w:rPr>
            <w:rFonts w:ascii="Times New Roman" w:hAnsi="Times New Roman" w:cs="Times New Roman"/>
            <w:color w:val="000000" w:themeColor="text1"/>
          </w:rPr>
          <w:delText>le</w:delText>
        </w:r>
      </w:del>
      <w:r>
        <w:rPr>
          <w:rFonts w:ascii="Times New Roman" w:hAnsi="Times New Roman" w:cs="Times New Roman"/>
          <w:color w:val="000000" w:themeColor="text1"/>
        </w:rPr>
        <w:t xml:space="preserve"> provide</w:t>
      </w:r>
      <w:del w:id="25" w:author="ALIENWARE" w:date="2019-03-05T16:59:00Z">
        <w:r w:rsidDel="00B04EEE">
          <w:rPr>
            <w:rFonts w:ascii="Times New Roman" w:hAnsi="Times New Roman" w:cs="Times New Roman"/>
            <w:color w:val="000000" w:themeColor="text1"/>
          </w:rPr>
          <w:delText>s</w:delText>
        </w:r>
      </w:del>
      <w:r>
        <w:rPr>
          <w:rFonts w:ascii="Times New Roman" w:hAnsi="Times New Roman" w:cs="Times New Roman"/>
          <w:color w:val="000000" w:themeColor="text1"/>
        </w:rPr>
        <w:t xml:space="preserve"> a unique solution to the problems of</w:t>
      </w:r>
      <w:del w:id="26" w:author="ALIENWARE" w:date="2019-03-05T16:59:00Z">
        <w:r w:rsidDel="00B04EEE">
          <w:rPr>
            <w:rFonts w:ascii="Times New Roman" w:hAnsi="Times New Roman" w:cs="Times New Roman"/>
            <w:color w:val="000000" w:themeColor="text1"/>
          </w:rPr>
          <w:delText xml:space="preserve"> such as</w:delText>
        </w:r>
      </w:del>
      <w:r>
        <w:rPr>
          <w:rFonts w:ascii="Times New Roman" w:hAnsi="Times New Roman" w:cs="Times New Roman"/>
          <w:color w:val="000000" w:themeColor="text1"/>
        </w:rPr>
        <w:t xml:space="preserve"> traffic engineering and QoS routing in the network.</w:t>
      </w:r>
      <w:ins w:id="27" w:author="ALIENWARE" w:date="2019-03-05T16:59:00Z">
        <w:r w:rsidR="00B04EEE">
          <w:rPr>
            <w:rFonts w:ascii="Times New Roman" w:hAnsi="Times New Roman" w:cs="Times New Roman"/>
            <w:color w:val="000000" w:themeColor="text1"/>
          </w:rPr>
          <w:t xml:space="preserve"> </w:t>
        </w:r>
      </w:ins>
      <w:r>
        <w:rPr>
          <w:rFonts w:ascii="Times New Roman" w:hAnsi="Times New Roman" w:cs="Times New Roman"/>
          <w:color w:val="000000" w:themeColor="text1"/>
        </w:rPr>
        <w:t>The purpose of this paper is to improve the transmission performance of video streaming media by utilizing the characteristics of SDN</w:t>
      </w:r>
      <w:ins w:id="28" w:author="ALIENWARE" w:date="2019-03-05T16:59:00Z">
        <w:r w:rsidR="00B04EEE">
          <w:rPr>
            <w:rFonts w:ascii="Times New Roman" w:hAnsi="Times New Roman" w:cs="Times New Roman"/>
            <w:color w:val="000000" w:themeColor="text1"/>
          </w:rPr>
          <w:t>.</w:t>
        </w:r>
      </w:ins>
      <w:del w:id="29" w:author="ALIENWARE" w:date="2019-03-05T16:59:00Z">
        <w:r w:rsidDel="00B04EEE">
          <w:rPr>
            <w:rFonts w:ascii="Times New Roman" w:hAnsi="Times New Roman" w:cs="Times New Roman"/>
            <w:color w:val="000000" w:themeColor="text1"/>
          </w:rPr>
          <w:delText>,</w:delText>
        </w:r>
      </w:del>
      <w:r>
        <w:rPr>
          <w:rFonts w:ascii="Times New Roman" w:hAnsi="Times New Roman" w:cs="Times New Roman"/>
          <w:color w:val="000000" w:themeColor="text1"/>
        </w:rPr>
        <w:t xml:space="preserve"> </w:t>
      </w:r>
      <w:ins w:id="30" w:author="ALIENWARE" w:date="2019-03-05T17:00:00Z">
        <w:r w:rsidR="00B04EEE">
          <w:rPr>
            <w:rFonts w:ascii="Times New Roman" w:hAnsi="Times New Roman" w:cs="Times New Roman"/>
            <w:color w:val="000000" w:themeColor="text1"/>
          </w:rPr>
          <w:t>T</w:t>
        </w:r>
      </w:ins>
      <w:del w:id="31" w:author="ALIENWARE" w:date="2019-03-05T17:00:00Z">
        <w:r w:rsidDel="00B04EEE">
          <w:rPr>
            <w:rFonts w:ascii="Times New Roman" w:hAnsi="Times New Roman" w:cs="Times New Roman"/>
            <w:color w:val="000000" w:themeColor="text1"/>
          </w:rPr>
          <w:delText>t</w:delText>
        </w:r>
      </w:del>
      <w:r>
        <w:rPr>
          <w:rFonts w:ascii="Times New Roman" w:hAnsi="Times New Roman" w:cs="Times New Roman"/>
          <w:color w:val="000000" w:themeColor="text1"/>
        </w:rPr>
        <w:t xml:space="preserve">he main </w:t>
      </w:r>
      <w:del w:id="32" w:author="ALIENWARE" w:date="2019-03-05T17:00:00Z">
        <w:r w:rsidDel="00B04EEE">
          <w:rPr>
            <w:rFonts w:ascii="Times New Roman" w:hAnsi="Times New Roman" w:cs="Times New Roman"/>
            <w:color w:val="000000" w:themeColor="text1"/>
          </w:rPr>
          <w:delText>research contents</w:delText>
        </w:r>
      </w:del>
      <w:ins w:id="33" w:author="ALIENWARE" w:date="2019-03-05T17:00:00Z">
        <w:r w:rsidR="00B04EEE">
          <w:rPr>
            <w:rFonts w:ascii="Times New Roman" w:hAnsi="Times New Roman" w:cs="Times New Roman"/>
            <w:color w:val="000000" w:themeColor="text1"/>
          </w:rPr>
          <w:t>contributions</w:t>
        </w:r>
      </w:ins>
      <w:r>
        <w:rPr>
          <w:rFonts w:ascii="Times New Roman" w:hAnsi="Times New Roman" w:cs="Times New Roman"/>
          <w:color w:val="000000" w:themeColor="text1"/>
        </w:rPr>
        <w:t xml:space="preserve"> </w:t>
      </w:r>
      <w:ins w:id="34" w:author="ALIENWARE" w:date="2019-03-05T17:00:00Z">
        <w:r w:rsidR="00B04EEE">
          <w:rPr>
            <w:rFonts w:ascii="Times New Roman" w:hAnsi="Times New Roman" w:cs="Times New Roman"/>
            <w:color w:val="000000" w:themeColor="text1"/>
          </w:rPr>
          <w:t xml:space="preserve">of our work </w:t>
        </w:r>
      </w:ins>
      <w:del w:id="35" w:author="ALIENWARE" w:date="2019-03-05T17:00:00Z">
        <w:r w:rsidDel="00B04EEE">
          <w:rPr>
            <w:rFonts w:ascii="Times New Roman" w:hAnsi="Times New Roman" w:cs="Times New Roman"/>
            <w:color w:val="000000" w:themeColor="text1"/>
          </w:rPr>
          <w:delText>have the following several aspects.</w:delText>
        </w:r>
      </w:del>
      <w:ins w:id="36" w:author="ALIENWARE" w:date="2019-03-05T17:00:00Z">
        <w:r w:rsidR="00B04EEE">
          <w:rPr>
            <w:rFonts w:ascii="Times New Roman" w:hAnsi="Times New Roman" w:cs="Times New Roman"/>
            <w:color w:val="000000" w:themeColor="text1"/>
          </w:rPr>
          <w:t>are as follows:</w:t>
        </w:r>
      </w:ins>
    </w:p>
    <w:p w:rsidR="000F10B4" w:rsidRDefault="000F10B4" w:rsidP="000F10B4">
      <w:pPr>
        <w:pStyle w:val="Default"/>
        <w:spacing w:line="400" w:lineRule="exact"/>
        <w:ind w:firstLineChars="200" w:firstLine="480"/>
        <w:jc w:val="both"/>
        <w:rPr>
          <w:color w:val="000000" w:themeColor="text1"/>
        </w:rPr>
      </w:pPr>
      <w:r>
        <w:rPr>
          <w:rFonts w:ascii="Times New Roman" w:eastAsiaTheme="minorEastAsia" w:hAnsi="Times New Roman"/>
          <w:color w:val="000000" w:themeColor="text1"/>
        </w:rPr>
        <w:t>Firstly, this paper makes a priority distinction between four different kinds of</w:t>
      </w:r>
      <w:r>
        <w:rPr>
          <w:rFonts w:ascii="Times New Roman" w:hAnsi="Times New Roman"/>
          <w:color w:val="000000" w:themeColor="text1"/>
        </w:rPr>
        <w:t xml:space="preserve"> </w:t>
      </w:r>
      <w:r>
        <w:rPr>
          <w:rFonts w:ascii="Times New Roman" w:eastAsiaTheme="minorEastAsia" w:hAnsi="Times New Roman"/>
          <w:color w:val="000000" w:themeColor="text1"/>
        </w:rPr>
        <w:t>businesses, and sets different priority values, and comes up with the QoS control strategy of video streaming media. Then, the QoS routing based on genetic algorithm computes the transmission path for the video streaming media (the highest priority business), and calculates the transmission path for other priority services at the cost of the jump number based on the Dijkstra algorithm.</w:t>
      </w:r>
      <w:ins w:id="37" w:author="ALIENWARE" w:date="2019-03-05T17:01:00Z">
        <w:r w:rsidR="00B04EEE">
          <w:rPr>
            <w:rFonts w:ascii="Times New Roman" w:eastAsiaTheme="minorEastAsia" w:hAnsi="Times New Roman"/>
            <w:color w:val="000000" w:themeColor="text1"/>
          </w:rPr>
          <w:t xml:space="preserve"> </w:t>
        </w:r>
      </w:ins>
      <w:r>
        <w:rPr>
          <w:rFonts w:ascii="Times New Roman" w:eastAsiaTheme="minorEastAsia" w:hAnsi="Times New Roman"/>
          <w:color w:val="000000" w:themeColor="text1"/>
        </w:rPr>
        <w:t xml:space="preserve">And when the controller monitors congestion in the transmission path of video streaming media, dynamic routing </w:t>
      </w:r>
      <w:r>
        <w:rPr>
          <w:rFonts w:ascii="Times New Roman" w:eastAsiaTheme="minorEastAsia" w:hAnsi="Times New Roman"/>
          <w:color w:val="000000" w:themeColor="text1"/>
        </w:rPr>
        <w:lastRenderedPageBreak/>
        <w:t>measures are adopted to better protect the QoS of video streaming media.</w:t>
      </w:r>
      <w:r>
        <w:rPr>
          <w:rFonts w:hint="eastAsia"/>
          <w:color w:val="000000" w:themeColor="text1"/>
        </w:rPr>
        <w:t xml:space="preserve"> </w:t>
      </w:r>
    </w:p>
    <w:p w:rsidR="000F10B4" w:rsidRDefault="000F10B4" w:rsidP="000F10B4">
      <w:pPr>
        <w:pStyle w:val="Default"/>
        <w:spacing w:line="400" w:lineRule="exact"/>
        <w:ind w:firstLineChars="200" w:firstLine="480"/>
        <w:jc w:val="both"/>
        <w:rPr>
          <w:rFonts w:ascii="Times New Roman" w:hAnsi="Times New Roman" w:cs="Times New Roman"/>
          <w:color w:val="000000" w:themeColor="text1"/>
        </w:rPr>
      </w:pPr>
      <w:r>
        <w:rPr>
          <w:rFonts w:ascii="Times New Roman" w:eastAsiaTheme="minorEastAsia" w:hAnsi="Times New Roman"/>
          <w:color w:val="000000" w:themeColor="text1"/>
        </w:rPr>
        <w:t>Secondly, the HTB queue rules are used to implement the differentiated scheduling of different priority services on the OpenFlow switchs,</w:t>
      </w:r>
      <w:r>
        <w:rPr>
          <w:rFonts w:hint="eastAsia"/>
        </w:rPr>
        <w:t xml:space="preserve"> </w:t>
      </w:r>
      <w:r>
        <w:rPr>
          <w:rFonts w:ascii="Times New Roman" w:eastAsiaTheme="minorEastAsia" w:hAnsi="Times New Roman"/>
          <w:color w:val="000000" w:themeColor="text1"/>
        </w:rPr>
        <w:t>which gives priority to guaranteeing the QoS of video streaming media services.</w:t>
      </w:r>
      <w:ins w:id="38" w:author="ALIENWARE" w:date="2019-03-05T17:02:00Z">
        <w:r w:rsidR="00B04EEE">
          <w:rPr>
            <w:rFonts w:ascii="Times New Roman" w:eastAsiaTheme="minorEastAsia" w:hAnsi="Times New Roman"/>
            <w:color w:val="000000" w:themeColor="text1"/>
          </w:rPr>
          <w:t xml:space="preserve"> </w:t>
        </w:r>
      </w:ins>
      <w:del w:id="39" w:author="ALIENWARE" w:date="2019-03-05T17:02:00Z">
        <w:r w:rsidDel="00B04EEE">
          <w:rPr>
            <w:rFonts w:ascii="Times New Roman" w:eastAsiaTheme="minorEastAsia" w:hAnsi="Times New Roman"/>
            <w:color w:val="000000" w:themeColor="text1"/>
          </w:rPr>
          <w:delText xml:space="preserve">As </w:delText>
        </w:r>
      </w:del>
      <w:ins w:id="40" w:author="ALIENWARE" w:date="2019-03-05T17:02:00Z">
        <w:r w:rsidR="00B04EEE">
          <w:rPr>
            <w:rFonts w:ascii="Times New Roman" w:eastAsiaTheme="minorEastAsia" w:hAnsi="Times New Roman"/>
            <w:color w:val="000000" w:themeColor="text1"/>
          </w:rPr>
          <w:t>A</w:t>
        </w:r>
        <w:r w:rsidR="00B04EEE">
          <w:rPr>
            <w:rFonts w:ascii="Times New Roman" w:eastAsiaTheme="minorEastAsia" w:hAnsi="Times New Roman"/>
            <w:color w:val="000000" w:themeColor="text1"/>
          </w:rPr>
          <w:t>t</w:t>
        </w:r>
        <w:r w:rsidR="00B04EEE">
          <w:rPr>
            <w:rFonts w:ascii="Times New Roman" w:eastAsiaTheme="minorEastAsia" w:hAnsi="Times New Roman"/>
            <w:color w:val="000000" w:themeColor="text1"/>
          </w:rPr>
          <w:t xml:space="preserve"> </w:t>
        </w:r>
      </w:ins>
      <w:r>
        <w:rPr>
          <w:rFonts w:ascii="Times New Roman" w:eastAsiaTheme="minorEastAsia" w:hAnsi="Times New Roman"/>
          <w:color w:val="000000" w:themeColor="text1"/>
        </w:rPr>
        <w:t>the same time, it provides the borrowing bandwidth mechanism when bandwidth is sufficient, so as to guarantee the transmission requirements of each service flow as much as possible.</w:t>
      </w:r>
    </w:p>
    <w:p w:rsidR="000F10B4" w:rsidRDefault="000F10B4" w:rsidP="000F10B4">
      <w:pPr>
        <w:pStyle w:val="Default"/>
        <w:spacing w:line="400" w:lineRule="exact"/>
        <w:ind w:firstLineChars="200" w:firstLine="480"/>
        <w:jc w:val="both"/>
        <w:rPr>
          <w:rFonts w:ascii="Times New Roman" w:eastAsiaTheme="minorEastAsia" w:hAnsi="Times New Roman"/>
          <w:color w:val="000000" w:themeColor="text1"/>
        </w:rPr>
      </w:pPr>
      <w:r>
        <w:rPr>
          <w:rFonts w:ascii="Times New Roman" w:hAnsi="Times New Roman" w:cs="Times New Roman"/>
          <w:bCs/>
          <w:color w:val="000000" w:themeColor="text1"/>
        </w:rPr>
        <w:t>Finally, the topology management module, link information measurement module, routing management module and queue scheduling module in QoS control strategy are fulfilled</w:t>
      </w:r>
      <w:r>
        <w:rPr>
          <w:rFonts w:hint="eastAsia"/>
          <w:color w:val="000000" w:themeColor="text1"/>
        </w:rPr>
        <w:t xml:space="preserve"> </w:t>
      </w:r>
      <w:r>
        <w:rPr>
          <w:rFonts w:ascii="Times New Roman" w:hAnsi="Times New Roman" w:cs="Times New Roman"/>
          <w:bCs/>
          <w:color w:val="000000" w:themeColor="text1"/>
        </w:rPr>
        <w:t xml:space="preserve">separately, and the QoS control strategy is tested in </w:t>
      </w:r>
      <w:ins w:id="41" w:author="ALIENWARE" w:date="2019-03-05T17:02:00Z">
        <w:r w:rsidR="00B04EEE">
          <w:rPr>
            <w:rFonts w:ascii="Times New Roman" w:hAnsi="Times New Roman" w:cs="Times New Roman"/>
            <w:bCs/>
            <w:color w:val="000000" w:themeColor="text1"/>
          </w:rPr>
          <w:t xml:space="preserve">the </w:t>
        </w:r>
      </w:ins>
      <w:r>
        <w:rPr>
          <w:rFonts w:ascii="Times New Roman" w:hAnsi="Times New Roman" w:cs="Times New Roman"/>
          <w:bCs/>
          <w:color w:val="000000" w:themeColor="text1"/>
        </w:rPr>
        <w:t>SDN network transmission environment built by Mninet, Ryu controller, camera and other software.</w:t>
      </w:r>
      <w:r>
        <w:rPr>
          <w:rFonts w:ascii="Times New Roman" w:hAnsi="Times New Roman"/>
          <w:color w:val="FF0000"/>
        </w:rPr>
        <w:t xml:space="preserve"> </w:t>
      </w:r>
      <w:r>
        <w:rPr>
          <w:rFonts w:ascii="Times New Roman" w:hAnsi="Times New Roman" w:cs="Times New Roman"/>
          <w:bCs/>
          <w:color w:val="000000" w:themeColor="text1"/>
        </w:rPr>
        <w:t>Through a series of</w:t>
      </w:r>
      <w:r>
        <w:rPr>
          <w:rFonts w:ascii="Times New Roman" w:hAnsi="Times New Roman"/>
          <w:color w:val="000000" w:themeColor="text1"/>
        </w:rPr>
        <w:t xml:space="preserve"> </w:t>
      </w:r>
      <w:r>
        <w:rPr>
          <w:rFonts w:ascii="Times New Roman" w:hAnsi="Times New Roman" w:cs="Times New Roman"/>
          <w:bCs/>
          <w:color w:val="000000" w:themeColor="text1"/>
        </w:rPr>
        <w:t>simulation experiments, the feasibility of the control strategy is verified from the aspects of transmission performance parameters of video streaming media such as</w:t>
      </w:r>
      <w:r>
        <w:rPr>
          <w:rFonts w:hint="eastAsia"/>
          <w:color w:val="000000" w:themeColor="text1"/>
        </w:rPr>
        <w:t xml:space="preserve"> </w:t>
      </w:r>
      <w:r>
        <w:rPr>
          <w:rFonts w:ascii="Times New Roman" w:hAnsi="Times New Roman" w:cs="Times New Roman"/>
          <w:bCs/>
          <w:color w:val="000000" w:themeColor="text1"/>
        </w:rPr>
        <w:t>delay jitter and throughput rate of link.</w:t>
      </w:r>
      <w:r>
        <w:rPr>
          <w:rFonts w:ascii="Times New Roman" w:eastAsiaTheme="minorEastAsia" w:hAnsi="Times New Roman"/>
          <w:color w:val="FF0000"/>
        </w:rPr>
        <w:t xml:space="preserve"> </w:t>
      </w:r>
      <w:r>
        <w:rPr>
          <w:rFonts w:ascii="Times New Roman" w:eastAsiaTheme="minorEastAsia" w:hAnsi="Times New Roman"/>
          <w:color w:val="000000" w:themeColor="text1"/>
        </w:rPr>
        <w:t>Simulation experimental results show that QoS control strategy can select a path that meets the requirements of video streaming media for transmission, it can provide a re-routing mechanism for video streaming media when the transmission path is congested, it can guarantee the QoS of different priority services at the data forwarding layer, so as to ensure the QoS requirement of the video streaming media service end-to-end.</w:t>
      </w:r>
    </w:p>
    <w:p w:rsidR="000F10B4" w:rsidRDefault="000F10B4" w:rsidP="000F10B4">
      <w:pPr>
        <w:pStyle w:val="Default"/>
        <w:spacing w:line="400" w:lineRule="exact"/>
        <w:ind w:firstLineChars="200" w:firstLine="480"/>
        <w:jc w:val="both"/>
        <w:rPr>
          <w:rFonts w:ascii="Times New Roman" w:eastAsiaTheme="minorEastAsia" w:hAnsi="Times New Roman"/>
          <w:color w:val="FF0000"/>
        </w:rPr>
      </w:pPr>
      <w:bookmarkStart w:id="42" w:name="_GoBack"/>
      <w:bookmarkEnd w:id="42"/>
    </w:p>
    <w:p w:rsidR="000F10B4" w:rsidRDefault="000F10B4" w:rsidP="000F10B4">
      <w:pPr>
        <w:pStyle w:val="Default"/>
        <w:spacing w:line="400" w:lineRule="exact"/>
        <w:jc w:val="both"/>
        <w:rPr>
          <w:rFonts w:ascii="Times New Roman" w:hAnsi="Times New Roman"/>
          <w:bCs/>
          <w:color w:val="auto"/>
        </w:rPr>
      </w:pPr>
      <w:r>
        <w:rPr>
          <w:rFonts w:ascii="Times New Roman" w:hAnsi="Times New Roman"/>
          <w:b/>
          <w:bCs/>
          <w:color w:val="000000" w:themeColor="text1"/>
        </w:rPr>
        <w:t>Key Words</w:t>
      </w:r>
      <w:r>
        <w:rPr>
          <w:rFonts w:ascii="Times New Roman" w:hAnsi="Times New Roman" w:hint="eastAsia"/>
          <w:b/>
          <w:bCs/>
          <w:color w:val="000000" w:themeColor="text1"/>
        </w:rPr>
        <w:t>：</w:t>
      </w:r>
      <w:r>
        <w:rPr>
          <w:rFonts w:ascii="Times New Roman" w:hAnsi="Times New Roman" w:cs="Times New Roman"/>
          <w:color w:val="auto"/>
        </w:rPr>
        <w:t>Video streaming media; SDN; QoS routing; Queue scheduling</w:t>
      </w:r>
    </w:p>
    <w:p w:rsidR="000F10B4" w:rsidRDefault="000F10B4" w:rsidP="000F10B4">
      <w:pPr>
        <w:widowControl/>
        <w:jc w:val="left"/>
        <w:rPr>
          <w:rStyle w:val="title12"/>
          <w:rFonts w:cs="Times New Roman"/>
          <w:b w:val="0"/>
          <w:color w:val="434343"/>
        </w:rPr>
      </w:pPr>
    </w:p>
    <w:p w:rsidR="001818EC" w:rsidRPr="000F10B4" w:rsidRDefault="00FA37C6"/>
    <w:sectPr w:rsidR="001818EC" w:rsidRPr="000F10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37C6" w:rsidRDefault="00FA37C6" w:rsidP="007D7ECB">
      <w:r>
        <w:separator/>
      </w:r>
    </w:p>
  </w:endnote>
  <w:endnote w:type="continuationSeparator" w:id="0">
    <w:p w:rsidR="00FA37C6" w:rsidRDefault="00FA37C6" w:rsidP="007D7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37C6" w:rsidRDefault="00FA37C6" w:rsidP="007D7ECB">
      <w:r>
        <w:separator/>
      </w:r>
    </w:p>
  </w:footnote>
  <w:footnote w:type="continuationSeparator" w:id="0">
    <w:p w:rsidR="00FA37C6" w:rsidRDefault="00FA37C6" w:rsidP="007D7ECB">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IENWARE">
    <w15:presenceInfo w15:providerId="None" w15:userId="ALIENWA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B18"/>
    <w:rsid w:val="0000542A"/>
    <w:rsid w:val="000F10B4"/>
    <w:rsid w:val="003C413A"/>
    <w:rsid w:val="004F5E8D"/>
    <w:rsid w:val="006B6CE2"/>
    <w:rsid w:val="006F4B18"/>
    <w:rsid w:val="00716453"/>
    <w:rsid w:val="007D7ECB"/>
    <w:rsid w:val="00923B18"/>
    <w:rsid w:val="00B04EEE"/>
    <w:rsid w:val="00B113FC"/>
    <w:rsid w:val="00D97A31"/>
    <w:rsid w:val="00FA3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8E34F2-68C3-45D0-860B-76A997C2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10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F10B4"/>
    <w:pPr>
      <w:widowControl w:val="0"/>
      <w:autoSpaceDE w:val="0"/>
      <w:autoSpaceDN w:val="0"/>
      <w:adjustRightInd w:val="0"/>
    </w:pPr>
    <w:rPr>
      <w:rFonts w:ascii="宋体" w:eastAsia="宋体" w:cs="宋体"/>
      <w:color w:val="000000"/>
      <w:kern w:val="0"/>
      <w:sz w:val="24"/>
      <w:szCs w:val="24"/>
    </w:rPr>
  </w:style>
  <w:style w:type="character" w:customStyle="1" w:styleId="title12">
    <w:name w:val="title12"/>
    <w:basedOn w:val="a0"/>
    <w:rsid w:val="000F10B4"/>
    <w:rPr>
      <w:b/>
      <w:bCs/>
    </w:rPr>
  </w:style>
  <w:style w:type="paragraph" w:styleId="a3">
    <w:name w:val="header"/>
    <w:basedOn w:val="a"/>
    <w:link w:val="Char"/>
    <w:uiPriority w:val="99"/>
    <w:unhideWhenUsed/>
    <w:rsid w:val="007D7E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7ECB"/>
    <w:rPr>
      <w:sz w:val="18"/>
      <w:szCs w:val="18"/>
    </w:rPr>
  </w:style>
  <w:style w:type="paragraph" w:styleId="a4">
    <w:name w:val="footer"/>
    <w:basedOn w:val="a"/>
    <w:link w:val="Char0"/>
    <w:uiPriority w:val="99"/>
    <w:unhideWhenUsed/>
    <w:rsid w:val="007D7ECB"/>
    <w:pPr>
      <w:tabs>
        <w:tab w:val="center" w:pos="4153"/>
        <w:tab w:val="right" w:pos="8306"/>
      </w:tabs>
      <w:snapToGrid w:val="0"/>
      <w:jc w:val="left"/>
    </w:pPr>
    <w:rPr>
      <w:sz w:val="18"/>
      <w:szCs w:val="18"/>
    </w:rPr>
  </w:style>
  <w:style w:type="character" w:customStyle="1" w:styleId="Char0">
    <w:name w:val="页脚 Char"/>
    <w:basedOn w:val="a0"/>
    <w:link w:val="a4"/>
    <w:uiPriority w:val="99"/>
    <w:rsid w:val="007D7E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69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ALIENWARE</cp:lastModifiedBy>
  <cp:revision>4</cp:revision>
  <dcterms:created xsi:type="dcterms:W3CDTF">2019-03-04T13:49:00Z</dcterms:created>
  <dcterms:modified xsi:type="dcterms:W3CDTF">2019-03-05T09:03:00Z</dcterms:modified>
</cp:coreProperties>
</file>